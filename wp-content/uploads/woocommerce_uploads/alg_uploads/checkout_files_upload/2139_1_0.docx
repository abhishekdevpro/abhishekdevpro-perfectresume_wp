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6E85C" w14:textId="77777777" w:rsidR="00351F19" w:rsidRDefault="00351F19" w:rsidP="00351F19">
      <w:pPr>
        <w:jc w:val="center"/>
        <w:rPr>
          <w:b/>
          <w:color w:val="000000"/>
        </w:rPr>
      </w:pPr>
      <w:proofErr w:type="gramStart"/>
      <w:r>
        <w:rPr>
          <w:b/>
          <w:color w:val="000000"/>
        </w:rPr>
        <w:t>PACIFIQUE  IRANKUNDA</w:t>
      </w:r>
      <w:proofErr w:type="gramEnd"/>
      <w:r>
        <w:rPr>
          <w:b/>
          <w:color w:val="000000"/>
        </w:rPr>
        <w:t xml:space="preserve"> </w:t>
      </w:r>
    </w:p>
    <w:p w14:paraId="097CDBE7" w14:textId="77777777" w:rsidR="00351F19" w:rsidRPr="000948EC" w:rsidRDefault="00351F19" w:rsidP="00351F19">
      <w:pPr>
        <w:jc w:val="center"/>
        <w:rPr>
          <w:color w:val="000000"/>
        </w:rPr>
      </w:pPr>
      <w:r>
        <w:rPr>
          <w:color w:val="000000"/>
        </w:rPr>
        <w:t>p</w:t>
      </w:r>
      <w:r w:rsidRPr="000948EC">
        <w:rPr>
          <w:color w:val="000000"/>
        </w:rPr>
        <w:t>a</w:t>
      </w:r>
      <w:r>
        <w:rPr>
          <w:color w:val="000000"/>
        </w:rPr>
        <w:t>cifique.irankunda</w:t>
      </w:r>
      <w:r w:rsidRPr="000948EC">
        <w:rPr>
          <w:color w:val="000000"/>
        </w:rPr>
        <w:t>@</w:t>
      </w:r>
      <w:r>
        <w:rPr>
          <w:color w:val="000000"/>
        </w:rPr>
        <w:t>gmail</w:t>
      </w:r>
      <w:r w:rsidRPr="000948EC">
        <w:rPr>
          <w:color w:val="000000"/>
        </w:rPr>
        <w:t>.</w:t>
      </w:r>
      <w:r>
        <w:rPr>
          <w:color w:val="000000"/>
        </w:rPr>
        <w:t>com</w:t>
      </w:r>
    </w:p>
    <w:p w14:paraId="160CF587" w14:textId="77777777" w:rsidR="00351F19" w:rsidRPr="000948EC" w:rsidRDefault="00351F19" w:rsidP="00351F19">
      <w:pPr>
        <w:jc w:val="center"/>
        <w:rPr>
          <w:color w:val="000000"/>
        </w:rPr>
      </w:pPr>
      <w:r w:rsidRPr="000948EC">
        <w:rPr>
          <w:color w:val="000000"/>
        </w:rPr>
        <w:t>413.537.0</w:t>
      </w:r>
      <w:r>
        <w:rPr>
          <w:color w:val="000000"/>
        </w:rPr>
        <w:t>923</w:t>
      </w:r>
    </w:p>
    <w:p w14:paraId="0A33EFE6" w14:textId="77777777" w:rsidR="00351F19" w:rsidRDefault="00351F19" w:rsidP="00351F19">
      <w:pPr>
        <w:jc w:val="right"/>
        <w:rPr>
          <w:rFonts w:ascii="Times" w:hAnsi="Times" w:cs="Times"/>
          <w:sz w:val="22"/>
          <w:szCs w:val="22"/>
        </w:rPr>
      </w:pPr>
      <w:r>
        <w:rPr>
          <w:rFonts w:ascii="Times" w:hAnsi="Times" w:cs="Times"/>
          <w:sz w:val="22"/>
          <w:szCs w:val="22"/>
        </w:rPr>
        <w:t xml:space="preserve">8801 Shore Road Apt 6 F East </w:t>
      </w:r>
    </w:p>
    <w:p w14:paraId="0586F258" w14:textId="77777777" w:rsidR="00351F19" w:rsidRDefault="00351F19" w:rsidP="00351F19">
      <w:pPr>
        <w:jc w:val="center"/>
        <w:rPr>
          <w:color w:val="000000"/>
        </w:rPr>
      </w:pPr>
      <w:r>
        <w:rPr>
          <w:rFonts w:ascii="Times" w:hAnsi="Times" w:cs="Times"/>
          <w:sz w:val="22"/>
          <w:szCs w:val="22"/>
        </w:rPr>
        <w:t xml:space="preserve">                                                                                                                            Brooklyn, NY </w:t>
      </w:r>
      <w:r>
        <w:rPr>
          <w:color w:val="000000"/>
        </w:rPr>
        <w:t xml:space="preserve">11209-5402 </w:t>
      </w:r>
    </w:p>
    <w:p w14:paraId="250BDEC1" w14:textId="77777777" w:rsidR="00351F19" w:rsidRDefault="00351F19" w:rsidP="00351F19">
      <w:pPr>
        <w:rPr>
          <w:rFonts w:ascii="Times" w:hAnsi="Times" w:cs="Times"/>
          <w:sz w:val="22"/>
          <w:szCs w:val="22"/>
        </w:rPr>
      </w:pPr>
    </w:p>
    <w:p w14:paraId="536D6236" w14:textId="77777777" w:rsidR="00351F19" w:rsidRDefault="00351F19" w:rsidP="00351F19">
      <w:pPr>
        <w:rPr>
          <w:rFonts w:ascii="Times" w:hAnsi="Times" w:cs="Times"/>
          <w:sz w:val="22"/>
          <w:szCs w:val="22"/>
        </w:rPr>
      </w:pPr>
    </w:p>
    <w:p w14:paraId="265D9220" w14:textId="77777777" w:rsidR="00351F19" w:rsidRDefault="00351F19" w:rsidP="00351F19">
      <w:pPr>
        <w:tabs>
          <w:tab w:val="left" w:pos="8228"/>
          <w:tab w:val="left" w:pos="10098"/>
        </w:tabs>
      </w:pPr>
      <w:bookmarkStart w:id="0" w:name="_Hlk52810348"/>
      <w:r>
        <w:t>Strengths:</w:t>
      </w:r>
    </w:p>
    <w:p w14:paraId="6EBBADAA" w14:textId="77777777" w:rsidR="00351F19" w:rsidRDefault="00351F19" w:rsidP="00351F19">
      <w:pPr>
        <w:tabs>
          <w:tab w:val="left" w:pos="8228"/>
          <w:tab w:val="left" w:pos="10098"/>
        </w:tabs>
      </w:pPr>
    </w:p>
    <w:bookmarkEnd w:id="0"/>
    <w:p w14:paraId="31023D02" w14:textId="77777777" w:rsidR="00351F19" w:rsidRDefault="00351F19" w:rsidP="00351F19">
      <w:pPr>
        <w:pStyle w:val="ListParagraph"/>
        <w:tabs>
          <w:tab w:val="left" w:pos="8228"/>
          <w:tab w:val="left" w:pos="10098"/>
        </w:tabs>
      </w:pPr>
      <w:r w:rsidRPr="002D18D7">
        <w:rPr>
          <w:b/>
        </w:rPr>
        <w:t>Writing</w:t>
      </w:r>
      <w:r>
        <w:t>: full-time employed as a professional writer with the largest publishing company in the world: Penguin Random House</w:t>
      </w:r>
    </w:p>
    <w:p w14:paraId="3DEB3F15" w14:textId="77777777" w:rsidR="00351F19" w:rsidRDefault="00351F19" w:rsidP="00351F19">
      <w:pPr>
        <w:pStyle w:val="ListParagraph"/>
        <w:tabs>
          <w:tab w:val="left" w:pos="8228"/>
          <w:tab w:val="left" w:pos="10098"/>
        </w:tabs>
      </w:pPr>
    </w:p>
    <w:p w14:paraId="04DFDBCE" w14:textId="77777777" w:rsidR="00351F19" w:rsidRDefault="00351F19" w:rsidP="00351F19">
      <w:pPr>
        <w:pStyle w:val="ListParagraph"/>
        <w:tabs>
          <w:tab w:val="left" w:pos="8228"/>
          <w:tab w:val="left" w:pos="10098"/>
        </w:tabs>
      </w:pPr>
      <w:r w:rsidRPr="002D18D7">
        <w:rPr>
          <w:b/>
        </w:rPr>
        <w:t>Detail orientation</w:t>
      </w:r>
      <w:r>
        <w:t>: STEM degree holder</w:t>
      </w:r>
    </w:p>
    <w:p w14:paraId="1B0012C7" w14:textId="77777777" w:rsidR="00351F19" w:rsidRPr="00D70370" w:rsidRDefault="00351F19" w:rsidP="00351F19">
      <w:pPr>
        <w:pStyle w:val="ListParagraph"/>
        <w:tabs>
          <w:tab w:val="left" w:pos="8228"/>
          <w:tab w:val="left" w:pos="10098"/>
        </w:tabs>
        <w:ind w:left="360"/>
      </w:pPr>
    </w:p>
    <w:p w14:paraId="6CDD24D2" w14:textId="77777777" w:rsidR="00351F19" w:rsidRDefault="00351F19" w:rsidP="00351F19">
      <w:pPr>
        <w:pStyle w:val="ListParagraph"/>
        <w:tabs>
          <w:tab w:val="left" w:pos="8228"/>
          <w:tab w:val="left" w:pos="10098"/>
        </w:tabs>
      </w:pPr>
      <w:r w:rsidRPr="002D18D7">
        <w:rPr>
          <w:b/>
        </w:rPr>
        <w:t>People skills</w:t>
      </w:r>
      <w:r>
        <w:t>: speak 3 languages fluently, successful track record working with both STEM and non-STEM colleagues</w:t>
      </w:r>
    </w:p>
    <w:p w14:paraId="7ADA85E5" w14:textId="77777777" w:rsidR="00351F19" w:rsidRDefault="00351F19" w:rsidP="00351F19">
      <w:pPr>
        <w:rPr>
          <w:rFonts w:ascii="Times" w:hAnsi="Times" w:cs="Times"/>
          <w:sz w:val="22"/>
          <w:szCs w:val="22"/>
        </w:rPr>
      </w:pPr>
    </w:p>
    <w:p w14:paraId="2C4F9AE7" w14:textId="77777777" w:rsidR="00351F19" w:rsidRDefault="00351F19" w:rsidP="00351F19">
      <w:pPr>
        <w:rPr>
          <w:rFonts w:ascii="Times" w:hAnsi="Times" w:cs="Times"/>
          <w:sz w:val="22"/>
          <w:szCs w:val="22"/>
        </w:rPr>
      </w:pPr>
    </w:p>
    <w:p w14:paraId="04F65B60" w14:textId="77777777" w:rsidR="00351F19" w:rsidRDefault="00351F19" w:rsidP="00351F19">
      <w:pPr>
        <w:rPr>
          <w:rFonts w:ascii="Times" w:hAnsi="Times" w:cs="Times"/>
          <w:sz w:val="22"/>
          <w:szCs w:val="22"/>
        </w:rPr>
      </w:pPr>
    </w:p>
    <w:p w14:paraId="7A1C21FA" w14:textId="77777777" w:rsidR="00351F19" w:rsidRPr="00862F52" w:rsidRDefault="00351F19" w:rsidP="00351F19">
      <w:pPr>
        <w:rPr>
          <w:b/>
          <w:color w:val="000000"/>
          <w:u w:val="single"/>
        </w:rPr>
      </w:pPr>
      <w:r>
        <w:rPr>
          <w:b/>
          <w:color w:val="000000"/>
          <w:u w:val="single"/>
        </w:rPr>
        <w:t>Work Experience:</w:t>
      </w:r>
    </w:p>
    <w:p w14:paraId="24506530" w14:textId="77777777" w:rsidR="00351F19" w:rsidRPr="00EE7096" w:rsidRDefault="00351F19" w:rsidP="00351F19">
      <w:pPr>
        <w:spacing w:before="100" w:beforeAutospacing="1" w:after="100" w:afterAutospacing="1"/>
        <w:outlineLvl w:val="2"/>
        <w:rPr>
          <w:rFonts w:ascii="Times" w:hAnsi="Times"/>
          <w:b/>
          <w:bCs/>
          <w:color w:val="000000"/>
        </w:rPr>
      </w:pPr>
      <w:r w:rsidRPr="00EE7096">
        <w:rPr>
          <w:rFonts w:ascii="Times" w:hAnsi="Times"/>
          <w:b/>
          <w:bCs/>
          <w:color w:val="000000"/>
          <w:shd w:val="clear" w:color="auto" w:fill="FFFFFF"/>
        </w:rPr>
        <w:t>Author</w:t>
      </w:r>
    </w:p>
    <w:p w14:paraId="3B46B589" w14:textId="77777777" w:rsidR="00351F19" w:rsidRPr="0054073E" w:rsidRDefault="00351F19" w:rsidP="00351F19">
      <w:pPr>
        <w:spacing w:before="100" w:beforeAutospacing="1" w:after="100" w:afterAutospacing="1"/>
        <w:outlineLvl w:val="3"/>
        <w:rPr>
          <w:rFonts w:ascii="Times" w:hAnsi="Times"/>
          <w:color w:val="000000"/>
          <w:shd w:val="clear" w:color="auto" w:fill="FFFFFF"/>
        </w:rPr>
      </w:pPr>
      <w:r w:rsidRPr="0054073E">
        <w:rPr>
          <w:rFonts w:ascii="Times" w:hAnsi="Times"/>
          <w:color w:val="000000"/>
          <w:shd w:val="clear" w:color="auto" w:fill="FFFFFF"/>
        </w:rPr>
        <w:t>Penguin Random Ho</w:t>
      </w:r>
      <w:r w:rsidRPr="0054073E">
        <w:rPr>
          <w:rFonts w:ascii="Times" w:hAnsi="Times"/>
          <w:color w:val="000000"/>
          <w:shd w:val="clear" w:color="auto" w:fill="FFFFFF"/>
        </w:rPr>
        <w:t>u</w:t>
      </w:r>
      <w:r w:rsidRPr="0054073E">
        <w:rPr>
          <w:rFonts w:ascii="Times" w:hAnsi="Times"/>
          <w:color w:val="000000"/>
          <w:shd w:val="clear" w:color="auto" w:fill="FFFFFF"/>
        </w:rPr>
        <w:t>se, June 2017 – Present</w:t>
      </w:r>
    </w:p>
    <w:p w14:paraId="22AF0D1B" w14:textId="77777777" w:rsidR="00351F19" w:rsidRPr="00AD3487" w:rsidRDefault="00351F19" w:rsidP="00351F19">
      <w:pPr>
        <w:spacing w:before="100" w:beforeAutospacing="1" w:after="100" w:afterAutospacing="1"/>
        <w:outlineLvl w:val="3"/>
        <w:rPr>
          <w:rFonts w:ascii="Times" w:hAnsi="Times"/>
          <w:bCs/>
          <w:color w:val="000000"/>
          <w:shd w:val="clear" w:color="auto" w:fill="FFFFFF"/>
        </w:rPr>
      </w:pPr>
      <w:r w:rsidRPr="00AD3487">
        <w:rPr>
          <w:rFonts w:ascii="Times" w:hAnsi="Times"/>
          <w:bCs/>
          <w:color w:val="000000"/>
          <w:shd w:val="clear" w:color="auto" w:fill="FFFFFF"/>
        </w:rPr>
        <w:t>New York, New York</w:t>
      </w:r>
      <w:r w:rsidRPr="00AD3487">
        <w:rPr>
          <w:rFonts w:ascii="Times" w:hAnsi="Times"/>
          <w:bCs/>
          <w:color w:val="000000"/>
          <w:shd w:val="clear" w:color="auto" w:fill="FFFFFF"/>
        </w:rPr>
        <w:t>,</w:t>
      </w:r>
      <w:r w:rsidRPr="00AD3487">
        <w:rPr>
          <w:rFonts w:ascii="Times" w:hAnsi="Times"/>
          <w:bCs/>
          <w:color w:val="000000"/>
          <w:shd w:val="clear" w:color="auto" w:fill="FFFFFF"/>
        </w:rPr>
        <w:t xml:space="preserve"> United States</w:t>
      </w:r>
    </w:p>
    <w:p w14:paraId="30969176" w14:textId="77777777" w:rsidR="00351F19" w:rsidRPr="0062082F" w:rsidRDefault="00351F19" w:rsidP="00351F19">
      <w:pPr>
        <w:shd w:val="clear" w:color="auto" w:fill="FFFFFF"/>
        <w:rPr>
          <w:rFonts w:ascii="Times" w:hAnsi="Times"/>
          <w:color w:val="000000"/>
        </w:rPr>
      </w:pPr>
      <w:r w:rsidRPr="00D95378">
        <w:rPr>
          <w:rFonts w:ascii="Times" w:hAnsi="Times"/>
          <w:color w:val="000000"/>
        </w:rPr>
        <w:t xml:space="preserve">• </w:t>
      </w:r>
      <w:r>
        <w:rPr>
          <w:rFonts w:ascii="Times" w:hAnsi="Times"/>
          <w:color w:val="000000"/>
        </w:rPr>
        <w:t xml:space="preserve"> </w:t>
      </w:r>
      <w:r w:rsidRPr="00D95378">
        <w:rPr>
          <w:rFonts w:ascii="Times" w:hAnsi="Times"/>
          <w:color w:val="000000"/>
        </w:rPr>
        <w:t>Completed my first book "The Tears of Man Flow Inward".</w:t>
      </w:r>
      <w:r>
        <w:rPr>
          <w:rFonts w:ascii="Times" w:hAnsi="Times"/>
          <w:color w:val="000000"/>
        </w:rPr>
        <w:t xml:space="preserve"> </w:t>
      </w:r>
      <w:r w:rsidRPr="00D95378">
        <w:rPr>
          <w:rFonts w:ascii="Times" w:hAnsi="Times"/>
          <w:color w:val="000000"/>
        </w:rPr>
        <w:t xml:space="preserve"> It hits bookstores March 15</w:t>
      </w:r>
      <w:r w:rsidRPr="00D95378">
        <w:rPr>
          <w:rFonts w:ascii="Times" w:hAnsi="Times"/>
          <w:color w:val="000000"/>
          <w:vertAlign w:val="superscript"/>
        </w:rPr>
        <w:t>th</w:t>
      </w:r>
      <w:r w:rsidRPr="00D95378">
        <w:rPr>
          <w:rFonts w:ascii="Times" w:hAnsi="Times"/>
          <w:color w:val="000000"/>
        </w:rPr>
        <w:t>.</w:t>
      </w:r>
      <w:r w:rsidRPr="00D95378">
        <w:rPr>
          <w:rFonts w:ascii="Times" w:hAnsi="Times"/>
          <w:color w:val="000000"/>
        </w:rPr>
        <w:br/>
      </w:r>
    </w:p>
    <w:p w14:paraId="1B572EBE" w14:textId="77777777" w:rsidR="00351F19" w:rsidRPr="00202B89" w:rsidRDefault="00351F19" w:rsidP="00351F19">
      <w:pPr>
        <w:rPr>
          <w:color w:val="000000"/>
        </w:rPr>
      </w:pPr>
    </w:p>
    <w:p w14:paraId="7AA8DE73" w14:textId="77777777" w:rsidR="00351F19" w:rsidRDefault="00351F19" w:rsidP="00351F19">
      <w:pPr>
        <w:rPr>
          <w:ins w:id="1" w:author="Microsoft Office User" w:date="2018-12-08T13:44:00Z"/>
          <w:b/>
          <w:color w:val="000000"/>
          <w:u w:val="single"/>
        </w:rPr>
      </w:pPr>
      <w:r w:rsidRPr="00202B89">
        <w:rPr>
          <w:b/>
          <w:color w:val="000000"/>
          <w:u w:val="single"/>
        </w:rPr>
        <w:t>Research Experience:</w:t>
      </w:r>
    </w:p>
    <w:p w14:paraId="3B6AE128" w14:textId="77777777" w:rsidR="00351F19" w:rsidRPr="00202B89" w:rsidRDefault="00351F19" w:rsidP="00351F19">
      <w:pPr>
        <w:rPr>
          <w:b/>
          <w:color w:val="000000"/>
          <w:u w:val="single"/>
        </w:rPr>
      </w:pPr>
    </w:p>
    <w:p w14:paraId="0E4C8D48" w14:textId="77777777" w:rsidR="00351F19" w:rsidRPr="00202B89" w:rsidRDefault="00351F19" w:rsidP="00351F19">
      <w:pPr>
        <w:rPr>
          <w:color w:val="000000"/>
          <w:szCs w:val="22"/>
        </w:rPr>
      </w:pPr>
      <w:r w:rsidRPr="00202B89">
        <w:rPr>
          <w:color w:val="000000"/>
          <w:szCs w:val="22"/>
        </w:rPr>
        <w:t>Williams College</w:t>
      </w:r>
      <w:r w:rsidRPr="00202B89" w:rsidDel="00142DBC">
        <w:rPr>
          <w:color w:val="000000"/>
          <w:szCs w:val="22"/>
        </w:rPr>
        <w:t>,</w:t>
      </w:r>
      <w:r w:rsidRPr="00202B89">
        <w:rPr>
          <w:color w:val="000000"/>
          <w:szCs w:val="22"/>
        </w:rPr>
        <w:t xml:space="preserve"> Research Associate, 2014-</w:t>
      </w:r>
      <w:r>
        <w:rPr>
          <w:color w:val="000000"/>
          <w:szCs w:val="22"/>
        </w:rPr>
        <w:t>2017</w:t>
      </w:r>
    </w:p>
    <w:p w14:paraId="29D4BD27" w14:textId="77777777" w:rsidR="00351F19" w:rsidRPr="00202B89" w:rsidRDefault="00351F19" w:rsidP="00351F19">
      <w:pPr>
        <w:rPr>
          <w:color w:val="000000"/>
          <w:szCs w:val="20"/>
        </w:rPr>
      </w:pPr>
      <w:r>
        <w:rPr>
          <w:color w:val="000000"/>
          <w:szCs w:val="22"/>
        </w:rPr>
        <w:t>Williams College Undergraduate</w:t>
      </w:r>
      <w:r w:rsidRPr="00202B89">
        <w:rPr>
          <w:color w:val="000000"/>
          <w:szCs w:val="22"/>
        </w:rPr>
        <w:t xml:space="preserve"> Research Fellow</w:t>
      </w:r>
      <w:r w:rsidRPr="00202B89">
        <w:rPr>
          <w:b/>
          <w:color w:val="000000"/>
          <w:szCs w:val="22"/>
        </w:rPr>
        <w:t xml:space="preserve">, </w:t>
      </w:r>
      <w:r w:rsidRPr="00202B89">
        <w:rPr>
          <w:color w:val="000000"/>
          <w:szCs w:val="22"/>
        </w:rPr>
        <w:t>2010-2013</w:t>
      </w:r>
    </w:p>
    <w:p w14:paraId="61694B45" w14:textId="77777777" w:rsidR="00351F19" w:rsidRDefault="00351F19" w:rsidP="00351F19">
      <w:pPr>
        <w:numPr>
          <w:ilvl w:val="0"/>
          <w:numId w:val="1"/>
        </w:numPr>
        <w:rPr>
          <w:color w:val="000000"/>
          <w:szCs w:val="22"/>
        </w:rPr>
      </w:pPr>
      <w:r>
        <w:rPr>
          <w:color w:val="000000"/>
          <w:szCs w:val="22"/>
        </w:rPr>
        <w:t>C</w:t>
      </w:r>
      <w:r w:rsidRPr="000948EC">
        <w:rPr>
          <w:color w:val="000000"/>
          <w:szCs w:val="22"/>
        </w:rPr>
        <w:t>oursework on library-based and empirical research methods and writing</w:t>
      </w:r>
    </w:p>
    <w:p w14:paraId="1F79888F" w14:textId="77777777" w:rsidR="00351F19" w:rsidRDefault="00351F19" w:rsidP="00351F19">
      <w:pPr>
        <w:numPr>
          <w:ilvl w:val="0"/>
          <w:numId w:val="1"/>
        </w:numPr>
        <w:rPr>
          <w:color w:val="000000"/>
          <w:szCs w:val="22"/>
        </w:rPr>
      </w:pPr>
      <w:r>
        <w:rPr>
          <w:color w:val="000000"/>
          <w:szCs w:val="22"/>
        </w:rPr>
        <w:t>Independent research projects</w:t>
      </w:r>
    </w:p>
    <w:p w14:paraId="14789E68" w14:textId="77777777" w:rsidR="00351F19" w:rsidRPr="00202B89" w:rsidRDefault="00351F19" w:rsidP="00351F19">
      <w:pPr>
        <w:ind w:left="1080"/>
        <w:jc w:val="both"/>
        <w:rPr>
          <w:b/>
          <w:color w:val="000000"/>
          <w:szCs w:val="20"/>
        </w:rPr>
      </w:pPr>
    </w:p>
    <w:p w14:paraId="7261C80E" w14:textId="77777777" w:rsidR="00351F19" w:rsidRPr="000948EC" w:rsidRDefault="00351F19" w:rsidP="00351F19">
      <w:pPr>
        <w:rPr>
          <w:color w:val="000000"/>
        </w:rPr>
      </w:pPr>
      <w:r w:rsidRPr="00543DAF">
        <w:rPr>
          <w:b/>
          <w:color w:val="000000"/>
          <w:u w:val="single"/>
        </w:rPr>
        <w:t>Technical skills</w:t>
      </w:r>
      <w:r w:rsidRPr="000948EC">
        <w:rPr>
          <w:color w:val="000000"/>
          <w:u w:val="single"/>
        </w:rPr>
        <w:t xml:space="preserve">: </w:t>
      </w:r>
      <w:r w:rsidRPr="000948EC">
        <w:rPr>
          <w:color w:val="000000"/>
        </w:rPr>
        <w:t xml:space="preserve"> Research methods and Statistics, Excel, SPSS for data analysis</w:t>
      </w:r>
      <w:r>
        <w:rPr>
          <w:color w:val="000000"/>
        </w:rPr>
        <w:t>.</w:t>
      </w:r>
      <w:r w:rsidRPr="000948EC">
        <w:rPr>
          <w:color w:val="000000"/>
        </w:rPr>
        <w:t xml:space="preserve"> </w:t>
      </w:r>
    </w:p>
    <w:p w14:paraId="2C44BDD8" w14:textId="77777777" w:rsidR="00351F19" w:rsidRDefault="00351F19" w:rsidP="00351F19">
      <w:pPr>
        <w:rPr>
          <w:b/>
          <w:color w:val="000000"/>
          <w:u w:val="single"/>
        </w:rPr>
      </w:pPr>
    </w:p>
    <w:p w14:paraId="6433CB94" w14:textId="77777777" w:rsidR="00351F19" w:rsidRPr="00202B89" w:rsidRDefault="00351F19" w:rsidP="00351F19">
      <w:pPr>
        <w:rPr>
          <w:b/>
          <w:color w:val="000000"/>
          <w:u w:val="single"/>
        </w:rPr>
      </w:pPr>
      <w:r w:rsidRPr="00202B89">
        <w:rPr>
          <w:b/>
          <w:color w:val="000000"/>
          <w:u w:val="single"/>
        </w:rPr>
        <w:t>Publications:</w:t>
      </w:r>
      <w:r w:rsidRPr="00202B89">
        <w:rPr>
          <w:b/>
          <w:color w:val="000000"/>
        </w:rPr>
        <w:t xml:space="preserve"> </w:t>
      </w:r>
    </w:p>
    <w:p w14:paraId="3215CAE0" w14:textId="77777777" w:rsidR="00351F19" w:rsidRDefault="00351F19" w:rsidP="00351F19">
      <w:pPr>
        <w:rPr>
          <w:color w:val="000000"/>
        </w:rPr>
      </w:pPr>
      <w:r w:rsidRPr="00202B89">
        <w:rPr>
          <w:color w:val="000000"/>
        </w:rPr>
        <w:t xml:space="preserve"> </w:t>
      </w:r>
    </w:p>
    <w:p w14:paraId="0914D29D" w14:textId="77777777" w:rsidR="00351F19" w:rsidRPr="009A4483" w:rsidRDefault="00351F19" w:rsidP="00351F19">
      <w:pPr>
        <w:rPr>
          <w:rFonts w:ascii="Times" w:hAnsi="Times"/>
        </w:rPr>
      </w:pPr>
      <w:proofErr w:type="spellStart"/>
      <w:r w:rsidRPr="009A4483">
        <w:rPr>
          <w:rFonts w:ascii="Times" w:hAnsi="Times" w:cs="Arial"/>
          <w:color w:val="333333"/>
          <w:shd w:val="clear" w:color="auto" w:fill="FFFFFF"/>
        </w:rPr>
        <w:t>Ir</w:t>
      </w:r>
      <w:r>
        <w:rPr>
          <w:rFonts w:ascii="Times" w:hAnsi="Times" w:cs="Arial"/>
          <w:color w:val="333333"/>
          <w:shd w:val="clear" w:color="auto" w:fill="FFFFFF"/>
        </w:rPr>
        <w:t>ankunda</w:t>
      </w:r>
      <w:proofErr w:type="spellEnd"/>
      <w:r>
        <w:rPr>
          <w:rFonts w:ascii="Times" w:hAnsi="Times" w:cs="Arial"/>
          <w:color w:val="333333"/>
          <w:shd w:val="clear" w:color="auto" w:fill="FFFFFF"/>
        </w:rPr>
        <w:t>, P. (2013</w:t>
      </w:r>
      <w:r w:rsidRPr="009A4483">
        <w:rPr>
          <w:rFonts w:ascii="Times" w:hAnsi="Times" w:cs="Arial"/>
          <w:color w:val="333333"/>
          <w:shd w:val="clear" w:color="auto" w:fill="FFFFFF"/>
        </w:rPr>
        <w:t xml:space="preserve">). </w:t>
      </w:r>
      <w:r>
        <w:rPr>
          <w:rFonts w:ascii="Times" w:hAnsi="Times" w:cs="Arial"/>
          <w:color w:val="333333"/>
          <w:shd w:val="clear" w:color="auto" w:fill="FFFFFF"/>
        </w:rPr>
        <w:t>Playing at Violence</w:t>
      </w:r>
      <w:r w:rsidRPr="009A4483">
        <w:rPr>
          <w:rFonts w:ascii="Times" w:hAnsi="Times" w:cs="Arial"/>
          <w:color w:val="333333"/>
          <w:shd w:val="clear" w:color="auto" w:fill="FFFFFF"/>
        </w:rPr>
        <w:t>. </w:t>
      </w:r>
      <w:r w:rsidRPr="009A4483">
        <w:rPr>
          <w:rFonts w:ascii="Times" w:hAnsi="Times" w:cs="Arial"/>
          <w:i/>
          <w:iCs/>
          <w:color w:val="333333"/>
          <w:shd w:val="clear" w:color="auto" w:fill="FFFFFF"/>
        </w:rPr>
        <w:t>T</w:t>
      </w:r>
      <w:r>
        <w:rPr>
          <w:rFonts w:ascii="Times" w:hAnsi="Times" w:cs="Arial"/>
          <w:i/>
          <w:iCs/>
          <w:color w:val="333333"/>
          <w:shd w:val="clear" w:color="auto" w:fill="FFFFFF"/>
        </w:rPr>
        <w:t>he American Scholar</w:t>
      </w:r>
      <w:r>
        <w:rPr>
          <w:rFonts w:ascii="Times" w:hAnsi="Times" w:cs="Arial"/>
          <w:color w:val="333333"/>
          <w:shd w:val="clear" w:color="auto" w:fill="FFFFFF"/>
        </w:rPr>
        <w:t xml:space="preserve">, </w:t>
      </w:r>
      <w:r w:rsidRPr="00B00143">
        <w:rPr>
          <w:rFonts w:ascii="Times" w:hAnsi="Times" w:cs="Arial"/>
          <w:i/>
          <w:color w:val="333333"/>
          <w:shd w:val="clear" w:color="auto" w:fill="FFFFFF"/>
        </w:rPr>
        <w:t>82</w:t>
      </w:r>
      <w:r>
        <w:rPr>
          <w:rFonts w:ascii="Times" w:hAnsi="Times" w:cs="Arial"/>
          <w:color w:val="333333"/>
          <w:shd w:val="clear" w:color="auto" w:fill="FFFFFF"/>
        </w:rPr>
        <w:t>(3), 54–62</w:t>
      </w:r>
      <w:r w:rsidRPr="009A4483">
        <w:rPr>
          <w:rFonts w:ascii="Times" w:hAnsi="Times" w:cs="Arial"/>
          <w:color w:val="333333"/>
          <w:shd w:val="clear" w:color="auto" w:fill="FFFFFF"/>
        </w:rPr>
        <w:t>.</w:t>
      </w:r>
    </w:p>
    <w:p w14:paraId="7EE07F56" w14:textId="77777777" w:rsidR="00351F19" w:rsidRDefault="00351F19" w:rsidP="00351F19">
      <w:pPr>
        <w:rPr>
          <w:color w:val="000000"/>
        </w:rPr>
      </w:pPr>
    </w:p>
    <w:p w14:paraId="05821030" w14:textId="77777777" w:rsidR="00351F19" w:rsidRPr="009A4483" w:rsidRDefault="00351F19" w:rsidP="00351F19">
      <w:pPr>
        <w:rPr>
          <w:rFonts w:ascii="Times" w:hAnsi="Times"/>
        </w:rPr>
      </w:pPr>
      <w:proofErr w:type="spellStart"/>
      <w:r w:rsidRPr="009A4483">
        <w:rPr>
          <w:rFonts w:ascii="Times" w:hAnsi="Times" w:cs="Arial"/>
          <w:color w:val="333333"/>
          <w:shd w:val="clear" w:color="auto" w:fill="FFFFFF"/>
        </w:rPr>
        <w:t>Irankunda</w:t>
      </w:r>
      <w:proofErr w:type="spellEnd"/>
      <w:r w:rsidRPr="009A4483">
        <w:rPr>
          <w:rFonts w:ascii="Times" w:hAnsi="Times" w:cs="Arial"/>
          <w:color w:val="333333"/>
          <w:shd w:val="clear" w:color="auto" w:fill="FFFFFF"/>
        </w:rPr>
        <w:t>, P., &amp; Heatherington, L. (2017). Mental health treatment outcome expectancies in Burundi. </w:t>
      </w:r>
      <w:r w:rsidRPr="009A4483">
        <w:rPr>
          <w:rFonts w:ascii="Times" w:hAnsi="Times" w:cs="Arial"/>
          <w:i/>
          <w:iCs/>
          <w:color w:val="333333"/>
          <w:shd w:val="clear" w:color="auto" w:fill="FFFFFF"/>
        </w:rPr>
        <w:t>Transcultural Psychiatry</w:t>
      </w:r>
      <w:r>
        <w:rPr>
          <w:rFonts w:ascii="Times" w:hAnsi="Times" w:cs="Arial"/>
          <w:color w:val="333333"/>
          <w:shd w:val="clear" w:color="auto" w:fill="FFFFFF"/>
        </w:rPr>
        <w:t>,</w:t>
      </w:r>
      <w:r w:rsidRPr="009A4483">
        <w:rPr>
          <w:rFonts w:ascii="Times" w:hAnsi="Times" w:cs="Arial"/>
          <w:color w:val="333333"/>
          <w:shd w:val="clear" w:color="auto" w:fill="FFFFFF"/>
        </w:rPr>
        <w:t xml:space="preserve"> </w:t>
      </w:r>
      <w:r w:rsidRPr="00B00143">
        <w:rPr>
          <w:rFonts w:ascii="Times" w:hAnsi="Times" w:cs="Arial"/>
          <w:i/>
          <w:color w:val="333333"/>
          <w:shd w:val="clear" w:color="auto" w:fill="FFFFFF"/>
        </w:rPr>
        <w:t>54</w:t>
      </w:r>
      <w:r w:rsidRPr="009A4483">
        <w:rPr>
          <w:rFonts w:ascii="Times" w:hAnsi="Times" w:cs="Arial"/>
          <w:color w:val="333333"/>
          <w:shd w:val="clear" w:color="auto" w:fill="FFFFFF"/>
        </w:rPr>
        <w:t>(1), 46–65.</w:t>
      </w:r>
    </w:p>
    <w:p w14:paraId="69B3C459" w14:textId="77777777" w:rsidR="00351F19" w:rsidRPr="009A4483" w:rsidRDefault="00351F19" w:rsidP="00351F19">
      <w:pPr>
        <w:rPr>
          <w:rFonts w:ascii="Times" w:hAnsi="Times"/>
          <w:color w:val="000000"/>
        </w:rPr>
      </w:pPr>
    </w:p>
    <w:p w14:paraId="30806C0A" w14:textId="77777777" w:rsidR="00351F19" w:rsidRPr="009A4483" w:rsidRDefault="00351F19" w:rsidP="00351F19">
      <w:pPr>
        <w:rPr>
          <w:rFonts w:ascii="Times" w:hAnsi="Times"/>
        </w:rPr>
      </w:pPr>
      <w:proofErr w:type="spellStart"/>
      <w:r w:rsidRPr="009A4483">
        <w:rPr>
          <w:rFonts w:ascii="Times" w:hAnsi="Times" w:cs="Arial"/>
          <w:color w:val="333333"/>
          <w:shd w:val="clear" w:color="auto" w:fill="FFFFFF"/>
        </w:rPr>
        <w:t>Irankunda</w:t>
      </w:r>
      <w:proofErr w:type="spellEnd"/>
      <w:r w:rsidRPr="009A4483">
        <w:rPr>
          <w:rFonts w:ascii="Times" w:hAnsi="Times" w:cs="Arial"/>
          <w:color w:val="333333"/>
          <w:shd w:val="clear" w:color="auto" w:fill="FFFFFF"/>
        </w:rPr>
        <w:t xml:space="preserve"> P., Heatherington L., Fitts J. (2016) Local terms and understandings of mental health problems in Burundi. </w:t>
      </w:r>
      <w:r w:rsidRPr="00B00143">
        <w:rPr>
          <w:rFonts w:ascii="Times" w:hAnsi="Times" w:cs="Arial"/>
          <w:i/>
          <w:color w:val="333333"/>
          <w:shd w:val="clear" w:color="auto" w:fill="FFFFFF"/>
        </w:rPr>
        <w:t>Transcultural Psychiatry, 54</w:t>
      </w:r>
      <w:r w:rsidRPr="009A4483">
        <w:rPr>
          <w:rFonts w:ascii="Times" w:hAnsi="Times" w:cs="Arial"/>
          <w:color w:val="333333"/>
          <w:shd w:val="clear" w:color="auto" w:fill="FFFFFF"/>
        </w:rPr>
        <w:t>(1), 66–85.</w:t>
      </w:r>
    </w:p>
    <w:p w14:paraId="49BD9014" w14:textId="77777777" w:rsidR="00351F19" w:rsidRDefault="00351F19" w:rsidP="00351F19">
      <w:pPr>
        <w:rPr>
          <w:color w:val="000000"/>
          <w:u w:val="single"/>
        </w:rPr>
      </w:pPr>
    </w:p>
    <w:p w14:paraId="084D1DF2" w14:textId="77777777" w:rsidR="00351F19" w:rsidRPr="009A4483" w:rsidRDefault="00351F19" w:rsidP="00351F19">
      <w:pPr>
        <w:rPr>
          <w:rFonts w:ascii="Times" w:hAnsi="Times"/>
        </w:rPr>
      </w:pPr>
      <w:proofErr w:type="spellStart"/>
      <w:r w:rsidRPr="009A4483">
        <w:rPr>
          <w:rFonts w:ascii="Times" w:hAnsi="Times" w:cs="Arial"/>
          <w:color w:val="333333"/>
          <w:shd w:val="clear" w:color="auto" w:fill="FFFFFF"/>
        </w:rPr>
        <w:lastRenderedPageBreak/>
        <w:t>Ir</w:t>
      </w:r>
      <w:r>
        <w:rPr>
          <w:rFonts w:ascii="Times" w:hAnsi="Times" w:cs="Arial"/>
          <w:color w:val="333333"/>
          <w:shd w:val="clear" w:color="auto" w:fill="FFFFFF"/>
        </w:rPr>
        <w:t>ankunda</w:t>
      </w:r>
      <w:proofErr w:type="spellEnd"/>
      <w:r>
        <w:rPr>
          <w:rFonts w:ascii="Times" w:hAnsi="Times" w:cs="Arial"/>
          <w:color w:val="333333"/>
          <w:shd w:val="clear" w:color="auto" w:fill="FFFFFF"/>
        </w:rPr>
        <w:t>, P. (2022</w:t>
      </w:r>
      <w:r w:rsidRPr="009A4483">
        <w:rPr>
          <w:rFonts w:ascii="Times" w:hAnsi="Times" w:cs="Arial"/>
          <w:color w:val="333333"/>
          <w:shd w:val="clear" w:color="auto" w:fill="FFFFFF"/>
        </w:rPr>
        <w:t xml:space="preserve">). </w:t>
      </w:r>
      <w:r w:rsidRPr="000A4A2C">
        <w:rPr>
          <w:rFonts w:ascii="Times" w:hAnsi="Times" w:cs="Arial"/>
          <w:i/>
          <w:color w:val="333333"/>
          <w:shd w:val="clear" w:color="auto" w:fill="FFFFFF"/>
        </w:rPr>
        <w:t xml:space="preserve">The Tears </w:t>
      </w:r>
      <w:proofErr w:type="gramStart"/>
      <w:r w:rsidRPr="000A4A2C">
        <w:rPr>
          <w:rFonts w:ascii="Times" w:hAnsi="Times" w:cs="Arial"/>
          <w:i/>
          <w:color w:val="333333"/>
          <w:shd w:val="clear" w:color="auto" w:fill="FFFFFF"/>
        </w:rPr>
        <w:t>Of</w:t>
      </w:r>
      <w:proofErr w:type="gramEnd"/>
      <w:r w:rsidRPr="000A4A2C">
        <w:rPr>
          <w:rFonts w:ascii="Times" w:hAnsi="Times" w:cs="Arial"/>
          <w:i/>
          <w:color w:val="333333"/>
          <w:shd w:val="clear" w:color="auto" w:fill="FFFFFF"/>
        </w:rPr>
        <w:t xml:space="preserve"> A Man Flow Inward</w:t>
      </w:r>
      <w:r w:rsidRPr="009A4483">
        <w:rPr>
          <w:rFonts w:ascii="Times" w:hAnsi="Times" w:cs="Arial"/>
          <w:color w:val="333333"/>
          <w:shd w:val="clear" w:color="auto" w:fill="FFFFFF"/>
        </w:rPr>
        <w:t>. </w:t>
      </w:r>
      <w:r>
        <w:rPr>
          <w:rFonts w:ascii="Times" w:hAnsi="Times" w:cs="Arial"/>
          <w:color w:val="333333"/>
          <w:shd w:val="clear" w:color="auto" w:fill="FFFFFF"/>
        </w:rPr>
        <w:t xml:space="preserve">New York, NY US. Penguin Random House. </w:t>
      </w:r>
    </w:p>
    <w:p w14:paraId="118275C1" w14:textId="77777777" w:rsidR="00351F19" w:rsidRPr="00202B89" w:rsidRDefault="00351F19" w:rsidP="00351F19">
      <w:pPr>
        <w:rPr>
          <w:color w:val="000000"/>
          <w:u w:val="single"/>
        </w:rPr>
      </w:pPr>
    </w:p>
    <w:p w14:paraId="54EC205D" w14:textId="77777777" w:rsidR="00351F19" w:rsidRPr="00202B89" w:rsidRDefault="00351F19" w:rsidP="00351F19">
      <w:pPr>
        <w:rPr>
          <w:ins w:id="2" w:author="Microsoft Office User" w:date="2018-12-06T18:29:00Z"/>
          <w:b/>
          <w:color w:val="000000"/>
          <w:u w:val="single"/>
        </w:rPr>
      </w:pPr>
      <w:r w:rsidRPr="00202B89">
        <w:rPr>
          <w:b/>
          <w:color w:val="000000"/>
          <w:u w:val="single"/>
        </w:rPr>
        <w:t>Awards:</w:t>
      </w:r>
      <w:r w:rsidRPr="00202B89">
        <w:rPr>
          <w:b/>
          <w:color w:val="000000"/>
        </w:rPr>
        <w:t xml:space="preserve"> </w:t>
      </w:r>
    </w:p>
    <w:p w14:paraId="01A272EB" w14:textId="77777777" w:rsidR="00351F19" w:rsidRPr="00202B89" w:rsidRDefault="00351F19" w:rsidP="00351F19">
      <w:pPr>
        <w:rPr>
          <w:color w:val="000000"/>
        </w:rPr>
      </w:pPr>
    </w:p>
    <w:p w14:paraId="501F60C3" w14:textId="77777777" w:rsidR="00351F19" w:rsidRPr="005A6EE6" w:rsidRDefault="00351F19" w:rsidP="00351F19">
      <w:pPr>
        <w:widowControl w:val="0"/>
        <w:numPr>
          <w:ilvl w:val="0"/>
          <w:numId w:val="3"/>
        </w:numPr>
        <w:autoSpaceDE w:val="0"/>
        <w:autoSpaceDN w:val="0"/>
        <w:adjustRightInd w:val="0"/>
        <w:rPr>
          <w:rFonts w:ascii="Times" w:hAnsi="Times" w:cs="Arial"/>
          <w:color w:val="000000"/>
        </w:rPr>
      </w:pPr>
      <w:r w:rsidRPr="005A6EE6">
        <w:rPr>
          <w:rFonts w:ascii="Times" w:hAnsi="Times" w:cs="Arial"/>
          <w:color w:val="000000"/>
        </w:rPr>
        <w:t xml:space="preserve">Received </w:t>
      </w:r>
      <w:proofErr w:type="gramStart"/>
      <w:r w:rsidRPr="005A6EE6">
        <w:rPr>
          <w:rFonts w:ascii="Times" w:hAnsi="Times" w:cs="Arial"/>
          <w:i/>
          <w:color w:val="000000"/>
        </w:rPr>
        <w:t>The</w:t>
      </w:r>
      <w:proofErr w:type="gramEnd"/>
      <w:r w:rsidRPr="005A6EE6">
        <w:rPr>
          <w:rFonts w:ascii="Times" w:hAnsi="Times" w:cs="Arial"/>
          <w:i/>
          <w:color w:val="000000"/>
        </w:rPr>
        <w:t xml:space="preserve"> Whiting Nonfiction Writing Grant Award</w:t>
      </w:r>
      <w:r w:rsidRPr="005A6EE6">
        <w:rPr>
          <w:rFonts w:ascii="Times" w:hAnsi="Times" w:cs="Arial"/>
          <w:color w:val="000000"/>
        </w:rPr>
        <w:t xml:space="preserve">: </w:t>
      </w:r>
      <w:r w:rsidRPr="005A6EE6">
        <w:rPr>
          <w:rFonts w:ascii="Times" w:hAnsi="Times" w:cs="Arial"/>
          <w:b/>
          <w:color w:val="000000"/>
        </w:rPr>
        <w:t>received $40,000 prize</w:t>
      </w:r>
      <w:r w:rsidRPr="005A6EE6">
        <w:rPr>
          <w:rFonts w:ascii="Times" w:hAnsi="Times" w:cs="Arial"/>
          <w:color w:val="000000"/>
        </w:rPr>
        <w:t>. Awarded to 8 writers in the United States annually.</w:t>
      </w:r>
    </w:p>
    <w:p w14:paraId="5ECFE5F1" w14:textId="77777777" w:rsidR="00351F19" w:rsidRDefault="00351F19" w:rsidP="00351F19">
      <w:pPr>
        <w:ind w:firstLine="360"/>
        <w:rPr>
          <w:rFonts w:ascii="Times" w:hAnsi="Times" w:cs="Arial"/>
          <w:color w:val="000000"/>
        </w:rPr>
      </w:pPr>
    </w:p>
    <w:p w14:paraId="68B53054" w14:textId="77777777" w:rsidR="00351F19" w:rsidRPr="005A6EE6" w:rsidRDefault="00351F19" w:rsidP="00351F19">
      <w:pPr>
        <w:widowControl w:val="0"/>
        <w:numPr>
          <w:ilvl w:val="0"/>
          <w:numId w:val="3"/>
        </w:numPr>
        <w:autoSpaceDE w:val="0"/>
        <w:autoSpaceDN w:val="0"/>
        <w:adjustRightInd w:val="0"/>
        <w:rPr>
          <w:rFonts w:ascii="Times" w:hAnsi="Times" w:cs="Arial"/>
          <w:color w:val="000000"/>
        </w:rPr>
      </w:pPr>
      <w:r>
        <w:rPr>
          <w:rFonts w:ascii="Times" w:hAnsi="Times" w:cs="Arial"/>
          <w:color w:val="000000"/>
        </w:rPr>
        <w:t xml:space="preserve">The Pushcart Prize, 2015 </w:t>
      </w:r>
      <w:r w:rsidRPr="005A6EE6">
        <w:rPr>
          <w:rFonts w:ascii="Times" w:hAnsi="Times" w:cs="Arial"/>
          <w:color w:val="000000"/>
        </w:rPr>
        <w:t xml:space="preserve"> </w:t>
      </w:r>
    </w:p>
    <w:p w14:paraId="0A0C084C" w14:textId="77777777" w:rsidR="00351F19" w:rsidRPr="005A6EE6" w:rsidRDefault="00351F19" w:rsidP="00351F19">
      <w:pPr>
        <w:widowControl w:val="0"/>
        <w:autoSpaceDE w:val="0"/>
        <w:autoSpaceDN w:val="0"/>
        <w:adjustRightInd w:val="0"/>
        <w:ind w:left="720"/>
        <w:rPr>
          <w:rFonts w:ascii="Times" w:hAnsi="Times" w:cs="Arial"/>
          <w:color w:val="000000"/>
        </w:rPr>
      </w:pPr>
    </w:p>
    <w:p w14:paraId="0AA6EFCE" w14:textId="77777777" w:rsidR="00351F19" w:rsidRPr="005A6EE6" w:rsidRDefault="00351F19" w:rsidP="00351F19">
      <w:pPr>
        <w:widowControl w:val="0"/>
        <w:numPr>
          <w:ilvl w:val="0"/>
          <w:numId w:val="3"/>
        </w:numPr>
        <w:autoSpaceDE w:val="0"/>
        <w:autoSpaceDN w:val="0"/>
        <w:adjustRightInd w:val="0"/>
        <w:rPr>
          <w:rFonts w:ascii="Times" w:hAnsi="Times" w:cs="Arial"/>
          <w:color w:val="000000"/>
        </w:rPr>
      </w:pPr>
      <w:r w:rsidRPr="005A6EE6">
        <w:rPr>
          <w:rFonts w:ascii="Times" w:hAnsi="Times" w:cs="Arial"/>
          <w:color w:val="000000"/>
        </w:rPr>
        <w:t xml:space="preserve">Had essays published in two different anthology books: </w:t>
      </w:r>
      <w:r w:rsidRPr="005A6EE6">
        <w:rPr>
          <w:rFonts w:ascii="Times" w:hAnsi="Times" w:cs="Arial"/>
          <w:i/>
          <w:color w:val="000000"/>
        </w:rPr>
        <w:t>The Most Honored Literary Series in America: 2015,</w:t>
      </w:r>
      <w:r w:rsidRPr="005A6EE6">
        <w:rPr>
          <w:rFonts w:ascii="Times" w:hAnsi="Times" w:cs="Arial"/>
          <w:color w:val="000000"/>
        </w:rPr>
        <w:t xml:space="preserve"> and </w:t>
      </w:r>
      <w:r w:rsidRPr="005A6EE6">
        <w:rPr>
          <w:rFonts w:ascii="Times" w:hAnsi="Times"/>
          <w:bCs/>
          <w:i/>
          <w:color w:val="000000"/>
        </w:rPr>
        <w:t>Emerging Trends in Eastern African Literatures and Cultures – an Anthology: 2020</w:t>
      </w:r>
    </w:p>
    <w:p w14:paraId="414A5B0C" w14:textId="77777777" w:rsidR="00351F19" w:rsidRDefault="00351F19" w:rsidP="00351F19">
      <w:pPr>
        <w:pStyle w:val="ListParagraph"/>
        <w:rPr>
          <w:rFonts w:ascii="Times" w:hAnsi="Times" w:cs="Arial"/>
          <w:color w:val="000000"/>
        </w:rPr>
      </w:pPr>
    </w:p>
    <w:p w14:paraId="5C93B173" w14:textId="77777777" w:rsidR="00351F19" w:rsidRPr="005A6EE6" w:rsidRDefault="00351F19" w:rsidP="00351F19">
      <w:pPr>
        <w:widowControl w:val="0"/>
        <w:autoSpaceDE w:val="0"/>
        <w:autoSpaceDN w:val="0"/>
        <w:adjustRightInd w:val="0"/>
        <w:ind w:left="720"/>
        <w:rPr>
          <w:rFonts w:ascii="Times" w:hAnsi="Times" w:cs="Arial"/>
          <w:color w:val="000000"/>
        </w:rPr>
      </w:pPr>
    </w:p>
    <w:p w14:paraId="290B7DAB" w14:textId="77777777" w:rsidR="00351F19" w:rsidRPr="005A6EE6" w:rsidRDefault="00351F19" w:rsidP="00351F19">
      <w:pPr>
        <w:widowControl w:val="0"/>
        <w:numPr>
          <w:ilvl w:val="0"/>
          <w:numId w:val="3"/>
        </w:numPr>
        <w:autoSpaceDE w:val="0"/>
        <w:autoSpaceDN w:val="0"/>
        <w:adjustRightInd w:val="0"/>
        <w:rPr>
          <w:rFonts w:ascii="Times" w:hAnsi="Times" w:cs="Arial"/>
          <w:color w:val="000000"/>
        </w:rPr>
      </w:pPr>
      <w:r w:rsidRPr="005A6EE6">
        <w:rPr>
          <w:rFonts w:ascii="Times" w:hAnsi="Times"/>
          <w:color w:val="000000"/>
        </w:rPr>
        <w:t xml:space="preserve">The youngest writer ever published in </w:t>
      </w:r>
      <w:r w:rsidRPr="005A6EE6">
        <w:rPr>
          <w:rFonts w:ascii="Times" w:hAnsi="Times"/>
          <w:i/>
          <w:color w:val="000000"/>
        </w:rPr>
        <w:t>The American Scholar</w:t>
      </w:r>
      <w:r w:rsidRPr="005A6EE6">
        <w:rPr>
          <w:rFonts w:ascii="Times" w:hAnsi="Times"/>
          <w:color w:val="000000"/>
        </w:rPr>
        <w:t xml:space="preserve">: essay titled </w:t>
      </w:r>
      <w:r w:rsidRPr="005A6EE6">
        <w:rPr>
          <w:rFonts w:ascii="Times" w:hAnsi="Times"/>
          <w:i/>
          <w:color w:val="000000"/>
        </w:rPr>
        <w:t>Playing at Violence</w:t>
      </w:r>
      <w:r w:rsidRPr="005A6EE6">
        <w:rPr>
          <w:rFonts w:ascii="Times" w:hAnsi="Times"/>
          <w:color w:val="000000"/>
        </w:rPr>
        <w:t xml:space="preserve"> (2013)</w:t>
      </w:r>
    </w:p>
    <w:p w14:paraId="38E0CA62" w14:textId="77777777" w:rsidR="00351F19" w:rsidRDefault="00351F19" w:rsidP="00351F19">
      <w:pPr>
        <w:rPr>
          <w:b/>
          <w:color w:val="000000"/>
          <w:u w:val="single"/>
        </w:rPr>
      </w:pPr>
    </w:p>
    <w:p w14:paraId="22C0F376" w14:textId="77777777" w:rsidR="00351F19" w:rsidRDefault="00351F19" w:rsidP="00351F19">
      <w:pPr>
        <w:rPr>
          <w:b/>
          <w:color w:val="000000"/>
          <w:u w:val="single"/>
        </w:rPr>
      </w:pPr>
    </w:p>
    <w:p w14:paraId="5F48B1E2" w14:textId="77777777" w:rsidR="00351F19" w:rsidRDefault="00351F19" w:rsidP="00351F19">
      <w:pPr>
        <w:rPr>
          <w:ins w:id="3" w:author="Microsoft Office User" w:date="2021-10-25T12:10:00Z"/>
          <w:b/>
          <w:color w:val="000000"/>
          <w:u w:val="single"/>
        </w:rPr>
      </w:pPr>
    </w:p>
    <w:p w14:paraId="02DD17E7" w14:textId="77777777" w:rsidR="00351F19" w:rsidRDefault="00351F19" w:rsidP="00351F19">
      <w:pPr>
        <w:rPr>
          <w:ins w:id="4" w:author="Microsoft Office User" w:date="2018-12-08T13:44:00Z"/>
          <w:b/>
          <w:color w:val="000000"/>
          <w:u w:val="single"/>
        </w:rPr>
      </w:pPr>
      <w:r w:rsidRPr="00202B89">
        <w:rPr>
          <w:b/>
          <w:color w:val="000000"/>
          <w:u w:val="single"/>
        </w:rPr>
        <w:t>Education:</w:t>
      </w:r>
    </w:p>
    <w:p w14:paraId="76EAA280" w14:textId="77777777" w:rsidR="00351F19" w:rsidRPr="00202B89" w:rsidRDefault="00351F19" w:rsidP="00351F19">
      <w:pPr>
        <w:rPr>
          <w:b/>
          <w:color w:val="000000"/>
        </w:rPr>
      </w:pPr>
    </w:p>
    <w:p w14:paraId="22690170" w14:textId="77777777" w:rsidR="00351F19" w:rsidRPr="00202B89" w:rsidRDefault="00351F19" w:rsidP="00351F19">
      <w:pPr>
        <w:rPr>
          <w:color w:val="000000"/>
          <w:szCs w:val="22"/>
        </w:rPr>
      </w:pPr>
      <w:r w:rsidRPr="00202B89">
        <w:rPr>
          <w:color w:val="000000"/>
          <w:szCs w:val="22"/>
        </w:rPr>
        <w:t>Williams College- Williamstown, MA</w:t>
      </w:r>
      <w:r>
        <w:rPr>
          <w:color w:val="000000"/>
          <w:szCs w:val="22"/>
        </w:rPr>
        <w:t>- 2009-2013</w:t>
      </w:r>
      <w:r w:rsidRPr="00202B89">
        <w:rPr>
          <w:color w:val="000000"/>
          <w:szCs w:val="22"/>
        </w:rPr>
        <w:t xml:space="preserve">.  </w:t>
      </w:r>
    </w:p>
    <w:p w14:paraId="3168F6B0" w14:textId="77777777" w:rsidR="00351F19" w:rsidRDefault="00351F19" w:rsidP="00351F19">
      <w:pPr>
        <w:rPr>
          <w:color w:val="000000"/>
          <w:szCs w:val="20"/>
        </w:rPr>
      </w:pPr>
      <w:r w:rsidRPr="00202B89">
        <w:rPr>
          <w:color w:val="000000"/>
          <w:szCs w:val="20"/>
        </w:rPr>
        <w:t xml:space="preserve">     Bachelor of Arts in Psychology and Political Science. </w:t>
      </w:r>
    </w:p>
    <w:p w14:paraId="22CC7EFA" w14:textId="77777777" w:rsidR="00351F19" w:rsidRDefault="00351F19" w:rsidP="00351F19">
      <w:pPr>
        <w:rPr>
          <w:color w:val="000000"/>
          <w:szCs w:val="20"/>
        </w:rPr>
      </w:pPr>
    </w:p>
    <w:p w14:paraId="1A3009C6" w14:textId="77777777" w:rsidR="00351F19" w:rsidRDefault="00351F19" w:rsidP="00351F19">
      <w:pPr>
        <w:rPr>
          <w:color w:val="000000"/>
          <w:szCs w:val="22"/>
        </w:rPr>
      </w:pPr>
      <w:r w:rsidRPr="002C1C7A">
        <w:rPr>
          <w:color w:val="000000"/>
          <w:szCs w:val="22"/>
        </w:rPr>
        <w:t>Deerfield Academy,</w:t>
      </w:r>
      <w:r w:rsidRPr="000948EC">
        <w:rPr>
          <w:color w:val="000000"/>
          <w:szCs w:val="22"/>
        </w:rPr>
        <w:t xml:space="preserve"> Deerfield, Massachusetts, Post graduate study, 2008-2009</w:t>
      </w:r>
    </w:p>
    <w:p w14:paraId="3FF3B950" w14:textId="77777777" w:rsidR="00351F19" w:rsidRDefault="00351F19" w:rsidP="00351F19">
      <w:pPr>
        <w:rPr>
          <w:color w:val="000000"/>
          <w:szCs w:val="22"/>
        </w:rPr>
      </w:pPr>
    </w:p>
    <w:p w14:paraId="0418F760" w14:textId="77777777" w:rsidR="00351F19" w:rsidRPr="00202B89" w:rsidRDefault="00351F19" w:rsidP="00351F19">
      <w:pPr>
        <w:rPr>
          <w:color w:val="000000"/>
          <w:szCs w:val="20"/>
        </w:rPr>
      </w:pPr>
      <w:r w:rsidRPr="00083824">
        <w:rPr>
          <w:color w:val="000000"/>
          <w:szCs w:val="22"/>
        </w:rPr>
        <w:t xml:space="preserve">High School </w:t>
      </w:r>
      <w:r>
        <w:rPr>
          <w:color w:val="000000"/>
          <w:szCs w:val="22"/>
        </w:rPr>
        <w:t>i</w:t>
      </w:r>
      <w:r w:rsidRPr="00083824">
        <w:rPr>
          <w:color w:val="000000"/>
          <w:szCs w:val="22"/>
        </w:rPr>
        <w:t>n Burundi</w:t>
      </w:r>
      <w:r>
        <w:rPr>
          <w:color w:val="000000"/>
          <w:szCs w:val="22"/>
        </w:rPr>
        <w:t xml:space="preserve"> Petit </w:t>
      </w:r>
      <w:r w:rsidRPr="00083824">
        <w:rPr>
          <w:color w:val="000000"/>
          <w:szCs w:val="22"/>
          <w:lang w:val="fr-FR"/>
        </w:rPr>
        <w:t>Séminaire</w:t>
      </w:r>
      <w:r w:rsidRPr="000948EC">
        <w:rPr>
          <w:color w:val="000000"/>
          <w:szCs w:val="22"/>
        </w:rPr>
        <w:t xml:space="preserve"> de </w:t>
      </w:r>
      <w:proofErr w:type="spellStart"/>
      <w:r w:rsidRPr="000948EC">
        <w:rPr>
          <w:color w:val="000000"/>
          <w:szCs w:val="22"/>
        </w:rPr>
        <w:t>Buta</w:t>
      </w:r>
      <w:proofErr w:type="spellEnd"/>
      <w:r w:rsidRPr="000948EC">
        <w:rPr>
          <w:color w:val="000000"/>
          <w:szCs w:val="22"/>
        </w:rPr>
        <w:t xml:space="preserve">, </w:t>
      </w:r>
      <w:r w:rsidRPr="00083824">
        <w:rPr>
          <w:color w:val="000000"/>
          <w:szCs w:val="22"/>
          <w:lang w:val="fr-FR"/>
        </w:rPr>
        <w:t>diplôme</w:t>
      </w:r>
      <w:r w:rsidRPr="000948EC">
        <w:rPr>
          <w:color w:val="000000"/>
          <w:szCs w:val="22"/>
        </w:rPr>
        <w:t xml:space="preserve"> </w:t>
      </w:r>
      <w:r w:rsidRPr="00083824">
        <w:rPr>
          <w:color w:val="000000"/>
          <w:szCs w:val="22"/>
          <w:lang w:val="fr-FR"/>
        </w:rPr>
        <w:t>d’humanité générale</w:t>
      </w:r>
      <w:r w:rsidRPr="000948EC">
        <w:rPr>
          <w:color w:val="000000"/>
          <w:szCs w:val="22"/>
        </w:rPr>
        <w:t xml:space="preserve"> avec distinction (diploma with distinction)</w:t>
      </w:r>
    </w:p>
    <w:p w14:paraId="4CD6D206" w14:textId="77777777" w:rsidR="00351F19" w:rsidRPr="00202B89" w:rsidRDefault="00351F19" w:rsidP="00351F19">
      <w:pPr>
        <w:rPr>
          <w:color w:val="000000"/>
          <w:szCs w:val="22"/>
        </w:rPr>
      </w:pPr>
    </w:p>
    <w:p w14:paraId="68441A33" w14:textId="77777777" w:rsidR="00351F19" w:rsidRPr="00202B89" w:rsidRDefault="00351F19" w:rsidP="00351F19">
      <w:pPr>
        <w:rPr>
          <w:color w:val="000000"/>
        </w:rPr>
      </w:pPr>
      <w:r w:rsidRPr="00202B89">
        <w:rPr>
          <w:b/>
          <w:color w:val="000000"/>
          <w:u w:val="single"/>
        </w:rPr>
        <w:t>Languages spoken</w:t>
      </w:r>
      <w:r w:rsidRPr="00202B89">
        <w:rPr>
          <w:color w:val="000000"/>
          <w:u w:val="single"/>
        </w:rPr>
        <w:t xml:space="preserve">: </w:t>
      </w:r>
      <w:r w:rsidRPr="000948EC">
        <w:rPr>
          <w:color w:val="000000"/>
        </w:rPr>
        <w:t>Kirundi (native fluency), French (fully fluent), English (fluent)</w:t>
      </w:r>
    </w:p>
    <w:p w14:paraId="17AE178F" w14:textId="77777777" w:rsidR="00351F19" w:rsidRDefault="00351F19" w:rsidP="00351F19">
      <w:pPr>
        <w:rPr>
          <w:color w:val="000000"/>
        </w:rPr>
      </w:pPr>
    </w:p>
    <w:p w14:paraId="0CCA7430" w14:textId="77777777" w:rsidR="00351F19" w:rsidRPr="00202B89" w:rsidRDefault="00351F19" w:rsidP="00351F19">
      <w:pPr>
        <w:rPr>
          <w:b/>
          <w:color w:val="000000"/>
          <w:u w:val="single"/>
        </w:rPr>
      </w:pPr>
      <w:r>
        <w:rPr>
          <w:b/>
          <w:color w:val="000000"/>
          <w:u w:val="single"/>
        </w:rPr>
        <w:t>More Work</w:t>
      </w:r>
      <w:r w:rsidRPr="00202B89">
        <w:rPr>
          <w:b/>
          <w:color w:val="000000"/>
          <w:u w:val="single"/>
        </w:rPr>
        <w:t xml:space="preserve"> Experience:</w:t>
      </w:r>
    </w:p>
    <w:p w14:paraId="4DD8017F" w14:textId="77777777" w:rsidR="00351F19" w:rsidRDefault="00351F19" w:rsidP="00351F19">
      <w:pPr>
        <w:rPr>
          <w:color w:val="000000"/>
        </w:rPr>
      </w:pPr>
    </w:p>
    <w:p w14:paraId="72BE377B" w14:textId="77777777" w:rsidR="00351F19" w:rsidRDefault="00351F19" w:rsidP="00351F19">
      <w:pPr>
        <w:rPr>
          <w:ins w:id="5" w:author="Microsoft Office User" w:date="2018-12-08T12:17:00Z"/>
          <w:color w:val="000000"/>
        </w:rPr>
      </w:pPr>
      <w:r>
        <w:rPr>
          <w:color w:val="000000"/>
        </w:rPr>
        <w:t xml:space="preserve">Village Health Works, Burundi, </w:t>
      </w:r>
      <w:proofErr w:type="spellStart"/>
      <w:r>
        <w:rPr>
          <w:color w:val="000000"/>
        </w:rPr>
        <w:t>Kigutu</w:t>
      </w:r>
      <w:proofErr w:type="spellEnd"/>
      <w:r>
        <w:rPr>
          <w:color w:val="000000"/>
        </w:rPr>
        <w:t xml:space="preserve">. June 2007- July 2008 </w:t>
      </w:r>
    </w:p>
    <w:p w14:paraId="06635B6E" w14:textId="77777777" w:rsidR="00351F19" w:rsidRDefault="00351F19" w:rsidP="00351F19">
      <w:pPr>
        <w:rPr>
          <w:color w:val="000000"/>
        </w:rPr>
      </w:pPr>
    </w:p>
    <w:p w14:paraId="2CB7343F" w14:textId="77777777" w:rsidR="00351F19" w:rsidRPr="00E0163D" w:rsidRDefault="00351F19" w:rsidP="00351F19">
      <w:pPr>
        <w:numPr>
          <w:ilvl w:val="0"/>
          <w:numId w:val="2"/>
        </w:numPr>
      </w:pPr>
      <w:r>
        <w:rPr>
          <w:color w:val="000000"/>
        </w:rPr>
        <w:t xml:space="preserve">Conducted a community assessment project </w:t>
      </w:r>
      <w:r w:rsidRPr="00257694">
        <w:rPr>
          <w:color w:val="000000"/>
          <w:shd w:val="clear" w:color="auto" w:fill="FFFFFF"/>
        </w:rPr>
        <w:t>to document the health, the living conditions, and the livelihoods of the people</w:t>
      </w:r>
      <w:r>
        <w:rPr>
          <w:color w:val="000000"/>
          <w:shd w:val="clear" w:color="auto" w:fill="FFFFFF"/>
        </w:rPr>
        <w:t xml:space="preserve"> in VHW catchment area</w:t>
      </w:r>
      <w:r>
        <w:rPr>
          <w:color w:val="000000"/>
        </w:rPr>
        <w:t xml:space="preserve"> </w:t>
      </w:r>
      <w:r>
        <w:rPr>
          <w:color w:val="000000"/>
          <w:shd w:val="clear" w:color="auto" w:fill="FFFFFF"/>
        </w:rPr>
        <w:t xml:space="preserve">of </w:t>
      </w:r>
      <w:r w:rsidRPr="00257694">
        <w:rPr>
          <w:color w:val="000000"/>
          <w:shd w:val="clear" w:color="auto" w:fill="FFFFFF"/>
        </w:rPr>
        <w:t xml:space="preserve">300,000 community members. </w:t>
      </w:r>
    </w:p>
    <w:p w14:paraId="0B5C31F4" w14:textId="77777777" w:rsidR="00351F19" w:rsidRPr="00E0163D" w:rsidRDefault="00351F19" w:rsidP="00351F19">
      <w:pPr>
        <w:ind w:left="720"/>
      </w:pPr>
    </w:p>
    <w:p w14:paraId="6AF501AE" w14:textId="77777777" w:rsidR="00351F19" w:rsidRPr="00E0163D" w:rsidRDefault="00351F19" w:rsidP="00351F19">
      <w:pPr>
        <w:numPr>
          <w:ilvl w:val="0"/>
          <w:numId w:val="2"/>
        </w:numPr>
        <w:rPr>
          <w:ins w:id="6" w:author="Microsoft Office User" w:date="2018-12-08T13:30:00Z"/>
          <w:color w:val="000000"/>
        </w:rPr>
      </w:pPr>
      <w:r>
        <w:rPr>
          <w:color w:val="000000"/>
        </w:rPr>
        <w:t xml:space="preserve">Proposed and helped start a nutrition program, agricultural cooperatives, food security, economic and education programs. </w:t>
      </w:r>
    </w:p>
    <w:p w14:paraId="544E5836" w14:textId="77777777" w:rsidR="00351F19" w:rsidRDefault="00351F19" w:rsidP="00351F19">
      <w:pPr>
        <w:ind w:left="720"/>
        <w:rPr>
          <w:color w:val="000000"/>
        </w:rPr>
      </w:pPr>
    </w:p>
    <w:p w14:paraId="5C9AEDF3" w14:textId="77777777" w:rsidR="00351F19" w:rsidRPr="00BE6BDA" w:rsidRDefault="00351F19" w:rsidP="00351F19">
      <w:pPr>
        <w:numPr>
          <w:ilvl w:val="0"/>
          <w:numId w:val="2"/>
        </w:numPr>
        <w:rPr>
          <w:ins w:id="7" w:author="Microsoft Office User" w:date="2018-12-08T12:29:00Z"/>
          <w:color w:val="000000"/>
        </w:rPr>
      </w:pPr>
      <w:r>
        <w:rPr>
          <w:color w:val="000000"/>
        </w:rPr>
        <w:t xml:space="preserve">Created several local committees and cultural and educational activities for young people to facilitate partnership between VHW and the local population.  </w:t>
      </w:r>
    </w:p>
    <w:p w14:paraId="3EA7776B" w14:textId="77777777" w:rsidR="00351F19" w:rsidRDefault="00351F19" w:rsidP="00351F19">
      <w:pPr>
        <w:ind w:left="720"/>
        <w:rPr>
          <w:color w:val="000000"/>
        </w:rPr>
      </w:pPr>
    </w:p>
    <w:p w14:paraId="399D0C2D" w14:textId="77777777" w:rsidR="00351F19" w:rsidRDefault="00351F19" w:rsidP="00351F19">
      <w:pPr>
        <w:numPr>
          <w:ilvl w:val="0"/>
          <w:numId w:val="2"/>
        </w:numPr>
        <w:rPr>
          <w:ins w:id="8" w:author="Microsoft Office User" w:date="2018-12-08T13:05:00Z"/>
          <w:color w:val="000000"/>
        </w:rPr>
      </w:pPr>
      <w:r>
        <w:rPr>
          <w:color w:val="000000"/>
        </w:rPr>
        <w:t xml:space="preserve">Organized volunteers to help make bricks for construction and to work on landscaping at VHW clinic site, which included planting over 5000 trees. </w:t>
      </w:r>
    </w:p>
    <w:p w14:paraId="58E8FF0D" w14:textId="77777777" w:rsidR="00351F19" w:rsidRDefault="00351F19" w:rsidP="00351F19">
      <w:pPr>
        <w:ind w:left="720"/>
        <w:rPr>
          <w:color w:val="000000"/>
        </w:rPr>
      </w:pPr>
    </w:p>
    <w:p w14:paraId="7D8D745B" w14:textId="77777777" w:rsidR="00351F19" w:rsidRDefault="00351F19" w:rsidP="00351F19">
      <w:pPr>
        <w:numPr>
          <w:ilvl w:val="0"/>
          <w:numId w:val="2"/>
        </w:numPr>
        <w:rPr>
          <w:color w:val="000000"/>
        </w:rPr>
      </w:pPr>
      <w:r>
        <w:rPr>
          <w:color w:val="000000"/>
        </w:rPr>
        <w:lastRenderedPageBreak/>
        <w:t xml:space="preserve">Organized a corps of community health workers who take care of chronically ill patients suffering from HIV, tuberculosis, and malnutrition. </w:t>
      </w:r>
    </w:p>
    <w:p w14:paraId="36B5B0B5" w14:textId="77777777" w:rsidR="00351F19" w:rsidRPr="00443821" w:rsidRDefault="00351F19" w:rsidP="00351F19">
      <w:pPr>
        <w:ind w:left="720"/>
        <w:rPr>
          <w:color w:val="000000"/>
        </w:rPr>
      </w:pPr>
    </w:p>
    <w:p w14:paraId="7348EE16" w14:textId="77777777" w:rsidR="00351F19" w:rsidRDefault="00351F19" w:rsidP="00351F19">
      <w:pPr>
        <w:rPr>
          <w:color w:val="000000"/>
        </w:rPr>
      </w:pPr>
      <w:r>
        <w:rPr>
          <w:color w:val="000000"/>
        </w:rPr>
        <w:t xml:space="preserve">Village Health Works, Burundi, </w:t>
      </w:r>
      <w:proofErr w:type="spellStart"/>
      <w:r>
        <w:rPr>
          <w:color w:val="000000"/>
        </w:rPr>
        <w:t>Kigutu</w:t>
      </w:r>
      <w:proofErr w:type="spellEnd"/>
      <w:r>
        <w:rPr>
          <w:color w:val="000000"/>
        </w:rPr>
        <w:t xml:space="preserve">. Jan 2011- Jan 2013 </w:t>
      </w:r>
    </w:p>
    <w:p w14:paraId="4FE2B621" w14:textId="77777777" w:rsidR="00351F19" w:rsidRDefault="00351F19" w:rsidP="00351F19">
      <w:pPr>
        <w:rPr>
          <w:color w:val="000000"/>
        </w:rPr>
      </w:pPr>
    </w:p>
    <w:p w14:paraId="4771FECF" w14:textId="77777777" w:rsidR="00351F19" w:rsidRDefault="00351F19" w:rsidP="00351F19">
      <w:pPr>
        <w:numPr>
          <w:ilvl w:val="0"/>
          <w:numId w:val="2"/>
        </w:numPr>
        <w:rPr>
          <w:ins w:id="9" w:author="Microsoft Office User" w:date="2018-12-08T13:15:00Z"/>
          <w:color w:val="000000"/>
        </w:rPr>
      </w:pPr>
      <w:r>
        <w:rPr>
          <w:color w:val="000000"/>
        </w:rPr>
        <w:t>Conducted a pilot study of 761 participants for an assessment of Burundian terminology and beliefs about mental diseases, and s</w:t>
      </w:r>
      <w:r w:rsidRPr="003E0944">
        <w:rPr>
          <w:color w:val="000000"/>
        </w:rPr>
        <w:t>tarted a mental health program on education and awareness of mental</w:t>
      </w:r>
      <w:r>
        <w:rPr>
          <w:color w:val="000000"/>
        </w:rPr>
        <w:t xml:space="preserve"> illnesses  </w:t>
      </w:r>
      <w:r w:rsidRPr="003E0944">
        <w:rPr>
          <w:color w:val="000000"/>
        </w:rPr>
        <w:t xml:space="preserve"> </w:t>
      </w:r>
    </w:p>
    <w:p w14:paraId="7B491779" w14:textId="77777777" w:rsidR="00351F19" w:rsidRDefault="00351F19" w:rsidP="00351F19">
      <w:pPr>
        <w:rPr>
          <w:color w:val="000000"/>
        </w:rPr>
      </w:pPr>
    </w:p>
    <w:p w14:paraId="3E1679B7" w14:textId="77777777" w:rsidR="00351F19" w:rsidRDefault="00351F19" w:rsidP="00351F19">
      <w:pPr>
        <w:numPr>
          <w:ilvl w:val="0"/>
          <w:numId w:val="2"/>
        </w:numPr>
        <w:rPr>
          <w:color w:val="000000"/>
        </w:rPr>
      </w:pPr>
      <w:r>
        <w:rPr>
          <w:color w:val="000000"/>
        </w:rPr>
        <w:t xml:space="preserve">Conducted two simultaneous studies of 883 participants on diagnostic taxonomy and on mental health treatment outcome expectancies which were both published in the journal Transcultural psychiatry and helped inform the mental health program at VHW. </w:t>
      </w:r>
    </w:p>
    <w:p w14:paraId="7F482596" w14:textId="77777777" w:rsidR="00351F19" w:rsidRPr="00B759FB" w:rsidRDefault="00351F19" w:rsidP="00351F19">
      <w:pPr>
        <w:tabs>
          <w:tab w:val="left" w:pos="8228"/>
          <w:tab w:val="left" w:pos="10098"/>
        </w:tabs>
        <w:ind w:left="720"/>
        <w:rPr>
          <w:rFonts w:ascii="Times" w:hAnsi="Times"/>
          <w:b/>
          <w:smallCaps/>
          <w:color w:val="000000"/>
        </w:rPr>
      </w:pPr>
    </w:p>
    <w:p w14:paraId="0DD6EFF8" w14:textId="77777777" w:rsidR="00351F19" w:rsidRDefault="00351F19" w:rsidP="00351F19">
      <w:pPr>
        <w:ind w:left="360"/>
        <w:rPr>
          <w:color w:val="000000"/>
        </w:rPr>
      </w:pPr>
    </w:p>
    <w:p w14:paraId="09C0B5F8" w14:textId="77777777" w:rsidR="00351F19" w:rsidRDefault="00351F19" w:rsidP="00351F19">
      <w:pPr>
        <w:ind w:left="720"/>
        <w:rPr>
          <w:color w:val="000000"/>
        </w:rPr>
      </w:pPr>
    </w:p>
    <w:p w14:paraId="41119966" w14:textId="77777777" w:rsidR="00351F19" w:rsidRPr="00644777" w:rsidRDefault="00351F19" w:rsidP="00351F19">
      <w:pPr>
        <w:rPr>
          <w:color w:val="000000"/>
        </w:rPr>
      </w:pPr>
    </w:p>
    <w:p w14:paraId="40571AF5" w14:textId="77777777" w:rsidR="009D59E2" w:rsidRDefault="00351F19">
      <w:bookmarkStart w:id="10" w:name="_GoBack"/>
      <w:bookmarkEnd w:id="10"/>
    </w:p>
    <w:sectPr w:rsidR="009D59E2" w:rsidSect="001116FE">
      <w:headerReference w:type="even" r:id="rId5"/>
      <w:headerReference w:type="default" r:id="rId6"/>
      <w:pgSz w:w="12240" w:h="15840"/>
      <w:pgMar w:top="1080" w:right="1080" w:bottom="126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20005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C1A2" w14:textId="77777777" w:rsidR="00D95378" w:rsidRDefault="00351F19" w:rsidP="00A6722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5EAF4D0D" w14:textId="77777777" w:rsidR="00D95378" w:rsidRDefault="00351F19" w:rsidP="00D9537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9756E" w14:textId="77777777" w:rsidR="00D95378" w:rsidRDefault="00351F19" w:rsidP="00A6722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60CAF19F" w14:textId="77777777" w:rsidR="00D95378" w:rsidRDefault="00351F19" w:rsidP="00D9537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F2513"/>
    <w:multiLevelType w:val="hybridMultilevel"/>
    <w:tmpl w:val="BBC87BC8"/>
    <w:lvl w:ilvl="0" w:tplc="8946BBAE">
      <w:numFmt w:val="bullet"/>
      <w:lvlText w:val="-"/>
      <w:lvlJc w:val="left"/>
      <w:pPr>
        <w:ind w:left="1080" w:hanging="360"/>
      </w:pPr>
      <w:rPr>
        <w:rFonts w:ascii="Times New Roman" w:eastAsia="Times New Roman" w:hAnsi="Times New Roman" w:cs="Times New Roman" w:hint="default"/>
        <w:color w:val="222222"/>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BC4F00"/>
    <w:multiLevelType w:val="hybridMultilevel"/>
    <w:tmpl w:val="D37E2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1032D2"/>
    <w:multiLevelType w:val="hybridMultilevel"/>
    <w:tmpl w:val="9E383E3A"/>
    <w:lvl w:ilvl="0" w:tplc="04090001">
      <w:start w:val="41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F19"/>
    <w:rsid w:val="0000757B"/>
    <w:rsid w:val="00351F19"/>
    <w:rsid w:val="00603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127F69"/>
  <w14:defaultImageDpi w14:val="32767"/>
  <w15:chartTrackingRefBased/>
  <w15:docId w15:val="{AA17F916-60B6-214C-8106-F42717C04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1F1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51F19"/>
    <w:pPr>
      <w:tabs>
        <w:tab w:val="center" w:pos="4320"/>
        <w:tab w:val="right" w:pos="8640"/>
      </w:tabs>
    </w:pPr>
  </w:style>
  <w:style w:type="character" w:customStyle="1" w:styleId="HeaderChar">
    <w:name w:val="Header Char"/>
    <w:basedOn w:val="DefaultParagraphFont"/>
    <w:link w:val="Header"/>
    <w:rsid w:val="00351F19"/>
    <w:rPr>
      <w:rFonts w:ascii="Times New Roman" w:eastAsia="Times New Roman" w:hAnsi="Times New Roman" w:cs="Times New Roman"/>
    </w:rPr>
  </w:style>
  <w:style w:type="character" w:styleId="PageNumber">
    <w:name w:val="page number"/>
    <w:rsid w:val="00351F19"/>
  </w:style>
  <w:style w:type="paragraph" w:styleId="ListParagraph">
    <w:name w:val="List Paragraph"/>
    <w:basedOn w:val="Normal"/>
    <w:uiPriority w:val="34"/>
    <w:qFormat/>
    <w:rsid w:val="00351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754</Words>
  <Characters>3009</Characters>
  <Application>Microsoft Office Word</Application>
  <DocSecurity>0</DocSecurity>
  <Lines>65</Lines>
  <Paragraphs>12</Paragraphs>
  <ScaleCrop>false</ScaleCrop>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2022-01-03T00:44:00Z</dcterms:created>
  <dcterms:modified xsi:type="dcterms:W3CDTF">2022-01-03T00:45:00Z</dcterms:modified>
</cp:coreProperties>
</file>